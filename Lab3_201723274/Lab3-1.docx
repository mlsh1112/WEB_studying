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0144B2C7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GoBack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3주차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4649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523CE3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ins w:id="1" w:author="만든 이" w:date="2020-09-21T17:00:00Z">
              <w:r w:rsidR="00373C90" w:rsidRPr="00373C90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이서현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5973472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ins w:id="2" w:author="만든 이" w:date="2020-09-21T17:03:00Z">
              <w:r w:rsidR="00373C90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소프트웨어학과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1FFB92BB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ins w:id="3" w:author="만든 이" w:date="2020-09-21T17:03:00Z">
              <w:r w:rsidR="00373C90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t>201723274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138D459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ins w:id="4" w:author="만든 이" w:date="2020-09-21T17:04:00Z">
        <w:r w:rsidR="00373C90">
          <w:rPr>
            <w:rFonts w:ascii="함초롬바탕" w:eastAsia="함초롬바탕" w:hAnsi="함초롬바탕" w:cs="함초롬바탕"/>
            <w:color w:val="000000"/>
            <w:kern w:val="0"/>
            <w:szCs w:val="20"/>
          </w:rPr>
          <w:t>0</w:t>
        </w:r>
      </w:ins>
      <w:del w:id="5" w:author="만든 이" w:date="2020-09-21T17:04:00Z">
        <w:r w:rsidDel="00373C90">
          <w:rPr>
            <w:rFonts w:ascii="함초롬바탕" w:eastAsia="함초롬바탕" w:hAnsi="함초롬바탕" w:cs="함초롬바탕" w:hint="eastAsia"/>
            <w:color w:val="000000"/>
            <w:kern w:val="0"/>
            <w:szCs w:val="20"/>
          </w:rPr>
          <w:delText xml:space="preserve"> </w:delText>
        </w:r>
      </w:del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7777777" w:rsidR="005E78AB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HTML5 semantic element와 CSS를 활용하여 웹 문서를 개발한다.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3B9AED8" w:rsidR="009939F3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3주차 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 “4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Lab3.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와 Lab3.css를 작성하고, 작성한 코드 및 웹페이지 실행결과를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8115"/>
      </w:tblGrid>
      <w:tr w:rsidR="005E78AB" w14:paraId="0446BF50" w14:textId="77777777" w:rsidTr="00331726">
        <w:trPr>
          <w:trHeight w:val="752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TML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05B9C" w14:textId="77777777" w:rsidR="00296C1B" w:rsidRDefault="00296C1B" w:rsidP="00296C1B">
            <w:pPr>
              <w:pStyle w:val="HTML"/>
              <w:shd w:val="clear" w:color="auto" w:fill="2B2B2B"/>
              <w:rPr>
                <w:ins w:id="6" w:author="만든 이" w:date="2020-09-22T16:43:00Z"/>
                <w:rFonts w:ascii="Courier New" w:hAnsi="Courier New" w:cs="Courier New"/>
                <w:color w:val="A9B7C6"/>
                <w:sz w:val="20"/>
                <w:szCs w:val="20"/>
              </w:rPr>
            </w:pPr>
            <w:ins w:id="7" w:author="만든 이" w:date="2020-09-22T16:43:00Z"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 xml:space="preserve">&lt;!DOCTYPE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html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&lt;html </w:t>
              </w:r>
              <w:proofErr w:type="spellStart"/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lang</w:t>
              </w:r>
              <w:proofErr w:type="spellEnd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="</w:t>
              </w:r>
              <w:proofErr w:type="spellStart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en</w:t>
              </w:r>
              <w:proofErr w:type="spellEnd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"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&lt;head&gt;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    &lt;meta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charset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="UTF-8"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    &lt;title&gt;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Lab3-201723274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&lt;/title&gt;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    &lt;link </w:t>
              </w:r>
              <w:proofErr w:type="spellStart"/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href</w:t>
              </w:r>
              <w:proofErr w:type="spellEnd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 xml:space="preserve">="Lab3.css"  </w:t>
              </w:r>
              <w:proofErr w:type="spellStart"/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rel</w:t>
              </w:r>
              <w:proofErr w:type="spellEnd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 xml:space="preserve">="stylesheet"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type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="text/</w:t>
              </w:r>
              <w:proofErr w:type="spellStart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css</w:t>
              </w:r>
              <w:proofErr w:type="spellEnd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 xml:space="preserve">"  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&lt;/head&gt;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&lt;body&gt;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&lt;header&gt;&lt;h1&gt;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Lab3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&lt;/h1&gt;&lt;/header&gt;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&lt;main&gt;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How to write HTML and CSS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&lt;/main&gt;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&lt;section&gt;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    &lt;article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class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="</w:t>
              </w:r>
              <w:proofErr w:type="spellStart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secart</w:t>
              </w:r>
              <w:proofErr w:type="spellEnd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"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Web system design is a lot more fun than you think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&lt;/article&gt;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    &lt;article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class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="secart2"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I enjoy HTML and CSS. and I am also interested in JavaScript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&lt;/article&gt;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&lt;/section&gt;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&lt;aside&gt;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    &lt;article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class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="</w:t>
              </w:r>
              <w:proofErr w:type="spellStart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asart</w:t>
              </w:r>
              <w:proofErr w:type="spellEnd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"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Web System Design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&lt;/article&gt;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 xml:space="preserve">    &lt;article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class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="asart2"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&gt;</w:t>
              </w:r>
              <w:proofErr w:type="spellStart"/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Ajou</w:t>
              </w:r>
              <w:proofErr w:type="spellEnd"/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 University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&lt;/article&gt;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&lt;/aside&gt;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&lt;footer&gt;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Implemented by Lee </w:t>
              </w:r>
              <w:proofErr w:type="spellStart"/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SeoHyun</w:t>
              </w:r>
              <w:proofErr w:type="spellEnd"/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, 201723274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&lt;/footer&gt;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&lt;/body&gt;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br/>
                <w:t>&lt;/html&gt;</w:t>
              </w:r>
            </w:ins>
          </w:p>
          <w:p w14:paraId="1753C8B0" w14:textId="77777777" w:rsidR="005E78AB" w:rsidRPr="00296C1B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rPrChange w:id="8" w:author="만든 이" w:date="2020-09-22T16:43:00Z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</w:rPrChange>
              </w:rPr>
            </w:pPr>
          </w:p>
        </w:tc>
      </w:tr>
      <w:tr w:rsidR="00CE5659" w14:paraId="328CA8F4" w14:textId="77777777" w:rsidTr="00331726">
        <w:trPr>
          <w:trHeight w:val="7197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>CSS</w:t>
            </w:r>
            <w:r w:rsidR="00CE56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CE56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8D173" w14:textId="77777777" w:rsidR="00296C1B" w:rsidRDefault="00296C1B" w:rsidP="00296C1B">
            <w:pPr>
              <w:pStyle w:val="HTML"/>
              <w:shd w:val="clear" w:color="auto" w:fill="2B2B2B"/>
              <w:rPr>
                <w:ins w:id="9" w:author="만든 이" w:date="2020-09-22T16:43:00Z"/>
                <w:rFonts w:ascii="Courier New" w:hAnsi="Courier New" w:cs="Courier New"/>
                <w:color w:val="A9B7C6"/>
                <w:sz w:val="20"/>
                <w:szCs w:val="20"/>
              </w:rPr>
            </w:pPr>
            <w:ins w:id="10" w:author="만든 이" w:date="2020-09-22T16:43:00Z"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body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max-width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1024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px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text-align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center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color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white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 xml:space="preserve">header 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background-color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red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200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px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main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background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proofErr w:type="spellStart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darkorange</w:t>
              </w:r>
              <w:proofErr w:type="spellEnd"/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120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px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aside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200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px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50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float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right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section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200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px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50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float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left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footer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background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blue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120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px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float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right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>.</w:t>
              </w:r>
              <w:proofErr w:type="spellStart"/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asart</w:t>
              </w:r>
              <w:proofErr w:type="spellEnd"/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background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burlywood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50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proofErr w:type="spellStart"/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float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left</w:t>
              </w:r>
              <w:proofErr w:type="spellEnd"/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>.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asart2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background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proofErr w:type="spellStart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deeppink</w:t>
              </w:r>
              <w:proofErr w:type="spellEnd"/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50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proofErr w:type="spellStart"/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float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right</w:t>
              </w:r>
              <w:proofErr w:type="spellEnd"/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>.</w:t>
              </w:r>
              <w:proofErr w:type="spellStart"/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secart</w:t>
              </w:r>
              <w:proofErr w:type="spellEnd"/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50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background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proofErr w:type="spellStart"/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blueviolet</w:t>
              </w:r>
              <w:proofErr w:type="spellEnd"/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>.</w:t>
              </w:r>
              <w:r>
                <w:rPr>
                  <w:rFonts w:ascii="Courier New" w:hAnsi="Courier New" w:cs="Courier New"/>
                  <w:color w:val="E8BF6A"/>
                  <w:sz w:val="20"/>
                  <w:szCs w:val="20"/>
                </w:rPr>
                <w:t>secart2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{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height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: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50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width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6897BB"/>
                  <w:sz w:val="20"/>
                  <w:szCs w:val="20"/>
                </w:rPr>
                <w:t>100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%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  <w:t xml:space="preserve">    </w:t>
              </w:r>
              <w:r>
                <w:rPr>
                  <w:rFonts w:ascii="Courier New" w:hAnsi="Courier New" w:cs="Courier New"/>
                  <w:color w:val="BABABA"/>
                  <w:sz w:val="20"/>
                  <w:szCs w:val="20"/>
                </w:rPr>
                <w:t>background</w:t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 xml:space="preserve">: </w:t>
              </w:r>
              <w:r>
                <w:rPr>
                  <w:rFonts w:ascii="Courier New" w:hAnsi="Courier New" w:cs="Courier New"/>
                  <w:color w:val="A5C261"/>
                  <w:sz w:val="20"/>
                  <w:szCs w:val="20"/>
                </w:rPr>
                <w:t>black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t>;</w:t>
              </w:r>
              <w:r>
                <w:rPr>
                  <w:rFonts w:ascii="Courier New" w:hAnsi="Courier New" w:cs="Courier New"/>
                  <w:color w:val="CC7832"/>
                  <w:sz w:val="20"/>
                  <w:szCs w:val="20"/>
                </w:rPr>
                <w:br/>
              </w:r>
              <w:r>
                <w:rPr>
                  <w:rFonts w:ascii="Courier New" w:hAnsi="Courier New" w:cs="Courier New"/>
                  <w:color w:val="A9B7C6"/>
                  <w:sz w:val="20"/>
                  <w:szCs w:val="20"/>
                </w:rPr>
                <w:t>}</w:t>
              </w:r>
            </w:ins>
          </w:p>
          <w:p w14:paraId="3CFF8B38" w14:textId="77777777" w:rsidR="00CE5659" w:rsidRPr="00296C1B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rPrChange w:id="11" w:author="만든 이" w:date="2020-09-22T16:43:00Z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</w:rPrChange>
              </w:rPr>
            </w:pPr>
          </w:p>
        </w:tc>
      </w:tr>
      <w:tr w:rsidR="00CE5659" w14:paraId="62D2E800" w14:textId="77777777" w:rsidTr="00331726">
        <w:trPr>
          <w:trHeight w:val="590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5364CF6E" w:rsidR="00CE5659" w:rsidRDefault="00DC59E8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12" w:author="만든 이" w:date="2020-09-22T16:42:00Z">
              <w:r w:rsidRPr="00DC59E8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</w:rPr>
                <w:drawing>
                  <wp:inline distT="0" distB="0" distL="0" distR="0" wp14:anchorId="5D768667" wp14:editId="270EF649">
                    <wp:extent cx="5731510" cy="3582035"/>
                    <wp:effectExtent l="0" t="0" r="0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35820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bookmarkEnd w:id="0"/>
    </w:tbl>
    <w:p w14:paraId="29261C75" w14:textId="77777777" w:rsidR="005E78AB" w:rsidRDefault="005E78AB" w:rsidP="00331726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296C1B"/>
    <w:rsid w:val="00314A15"/>
    <w:rsid w:val="00331726"/>
    <w:rsid w:val="00373C90"/>
    <w:rsid w:val="004649E0"/>
    <w:rsid w:val="005A70CB"/>
    <w:rsid w:val="005E283A"/>
    <w:rsid w:val="005E78AB"/>
    <w:rsid w:val="006F34EF"/>
    <w:rsid w:val="00723B82"/>
    <w:rsid w:val="008344AE"/>
    <w:rsid w:val="00924D38"/>
    <w:rsid w:val="009939F3"/>
    <w:rsid w:val="009F3441"/>
    <w:rsid w:val="00A66AF2"/>
    <w:rsid w:val="00CE5659"/>
    <w:rsid w:val="00D35E03"/>
    <w:rsid w:val="00DC59E8"/>
    <w:rsid w:val="00DD16A9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2020-09-22T07:43:00Z</dcterms:modified>
  <cp:version>0900.0001.01</cp:version>
</cp:coreProperties>
</file>